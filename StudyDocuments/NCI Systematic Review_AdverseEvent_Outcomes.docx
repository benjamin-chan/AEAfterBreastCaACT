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289"/>
        <w:gridCol w:w="3929"/>
        <w:gridCol w:w="3600"/>
        <w:gridCol w:w="2340"/>
      </w:tblGrid>
      <w:tr w:rsidR="00772691" w:rsidTr="00A104DB">
        <w:trPr>
          <w:tblHeader/>
        </w:trPr>
        <w:tc>
          <w:tcPr>
            <w:tcW w:w="3289" w:type="dxa"/>
            <w:shd w:val="clear" w:color="auto" w:fill="BFBFBF" w:themeFill="background1" w:themeFillShade="BF"/>
          </w:tcPr>
          <w:p w:rsidR="00772691" w:rsidRPr="00772691" w:rsidRDefault="00772691" w:rsidP="00772691">
            <w:pPr>
              <w:rPr>
                <w:b/>
              </w:rPr>
            </w:pPr>
            <w:r w:rsidRPr="00772691">
              <w:rPr>
                <w:b/>
              </w:rPr>
              <w:t>Outcome</w:t>
            </w:r>
          </w:p>
        </w:tc>
        <w:tc>
          <w:tcPr>
            <w:tcW w:w="3929" w:type="dxa"/>
            <w:shd w:val="clear" w:color="auto" w:fill="BFBFBF" w:themeFill="background1" w:themeFillShade="BF"/>
          </w:tcPr>
          <w:p w:rsidR="00772691" w:rsidRPr="00772691" w:rsidRDefault="00772691" w:rsidP="00772691">
            <w:pPr>
              <w:rPr>
                <w:b/>
              </w:rPr>
            </w:pPr>
            <w:r w:rsidRPr="00772691">
              <w:rPr>
                <w:b/>
              </w:rPr>
              <w:t>Definition</w:t>
            </w:r>
          </w:p>
        </w:tc>
        <w:tc>
          <w:tcPr>
            <w:tcW w:w="3600" w:type="dxa"/>
            <w:shd w:val="clear" w:color="auto" w:fill="BFBFBF" w:themeFill="background1" w:themeFillShade="BF"/>
          </w:tcPr>
          <w:p w:rsidR="00772691" w:rsidRPr="00772691" w:rsidRDefault="00772691" w:rsidP="00772691">
            <w:pPr>
              <w:rPr>
                <w:b/>
              </w:rPr>
            </w:pPr>
            <w:r w:rsidRPr="00772691">
              <w:rPr>
                <w:b/>
              </w:rPr>
              <w:t xml:space="preserve">Measures </w:t>
            </w:r>
          </w:p>
        </w:tc>
        <w:tc>
          <w:tcPr>
            <w:tcW w:w="2340" w:type="dxa"/>
            <w:shd w:val="clear" w:color="auto" w:fill="BFBFBF" w:themeFill="background1" w:themeFillShade="BF"/>
          </w:tcPr>
          <w:p w:rsidR="00772691" w:rsidRPr="00772691" w:rsidRDefault="00201534" w:rsidP="00772691">
            <w:pPr>
              <w:rPr>
                <w:b/>
              </w:rPr>
            </w:pPr>
            <w:r>
              <w:rPr>
                <w:b/>
              </w:rPr>
              <w:t xml:space="preserve">Source </w:t>
            </w:r>
            <w:r w:rsidR="00772691" w:rsidRPr="00772691">
              <w:rPr>
                <w:b/>
              </w:rPr>
              <w:t xml:space="preserve"> </w:t>
            </w:r>
          </w:p>
        </w:tc>
      </w:tr>
      <w:tr w:rsidR="00772691" w:rsidTr="00201534">
        <w:tc>
          <w:tcPr>
            <w:tcW w:w="7218" w:type="dxa"/>
            <w:gridSpan w:val="2"/>
            <w:shd w:val="clear" w:color="auto" w:fill="D9D9D9" w:themeFill="background1" w:themeFillShade="D9"/>
          </w:tcPr>
          <w:p w:rsidR="00772691" w:rsidRPr="00772691" w:rsidRDefault="00772691" w:rsidP="00772691">
            <w:pPr>
              <w:rPr>
                <w:b/>
              </w:rPr>
            </w:pPr>
            <w:r w:rsidRPr="00772691">
              <w:rPr>
                <w:b/>
              </w:rPr>
              <w:t>Ovarian Failure</w:t>
            </w:r>
          </w:p>
        </w:tc>
        <w:tc>
          <w:tcPr>
            <w:tcW w:w="5940" w:type="dxa"/>
            <w:gridSpan w:val="2"/>
            <w:shd w:val="clear" w:color="auto" w:fill="D9D9D9" w:themeFill="background1" w:themeFillShade="D9"/>
          </w:tcPr>
          <w:p w:rsidR="00772691" w:rsidRDefault="00772691" w:rsidP="00772691"/>
        </w:tc>
      </w:tr>
      <w:tr w:rsidR="00772691" w:rsidTr="00201534">
        <w:tc>
          <w:tcPr>
            <w:tcW w:w="3289" w:type="dxa"/>
          </w:tcPr>
          <w:p w:rsidR="00772691" w:rsidRPr="00772691" w:rsidRDefault="00772691" w:rsidP="00772691">
            <w:pPr>
              <w:rPr>
                <w:b/>
              </w:rPr>
            </w:pPr>
            <w:r>
              <w:rPr>
                <w:b/>
              </w:rPr>
              <w:t>Amenorrhea</w:t>
            </w:r>
          </w:p>
        </w:tc>
        <w:tc>
          <w:tcPr>
            <w:tcW w:w="3929" w:type="dxa"/>
          </w:tcPr>
          <w:p w:rsidR="00772691" w:rsidRDefault="00772691" w:rsidP="00772691">
            <w:r>
              <w:t xml:space="preserve">Cessation of menstruation at chemotherapy completion </w:t>
            </w:r>
          </w:p>
        </w:tc>
        <w:tc>
          <w:tcPr>
            <w:tcW w:w="3600" w:type="dxa"/>
          </w:tcPr>
          <w:p w:rsidR="00772691" w:rsidRDefault="00772691" w:rsidP="00772691">
            <w:r>
              <w:t>Incidence</w:t>
            </w:r>
          </w:p>
          <w:p w:rsidR="00201534" w:rsidRDefault="00201534" w:rsidP="00772691">
            <w:r>
              <w:t xml:space="preserve">Duration </w:t>
            </w:r>
          </w:p>
        </w:tc>
        <w:tc>
          <w:tcPr>
            <w:tcW w:w="2340" w:type="dxa"/>
          </w:tcPr>
          <w:p w:rsidR="00772691" w:rsidRDefault="008D33FA" w:rsidP="00772691">
            <w:proofErr w:type="spellStart"/>
            <w:r>
              <w:t>Tiong</w:t>
            </w:r>
            <w:proofErr w:type="spellEnd"/>
            <w:r>
              <w:t xml:space="preserve"> et al., World J </w:t>
            </w:r>
            <w:proofErr w:type="spellStart"/>
            <w:r>
              <w:t>Surg</w:t>
            </w:r>
            <w:proofErr w:type="spellEnd"/>
            <w:r>
              <w:t>, 2014</w:t>
            </w:r>
          </w:p>
        </w:tc>
      </w:tr>
      <w:tr w:rsidR="00772691" w:rsidTr="00201534">
        <w:tc>
          <w:tcPr>
            <w:tcW w:w="3289" w:type="dxa"/>
          </w:tcPr>
          <w:p w:rsidR="00772691" w:rsidRPr="00772691" w:rsidRDefault="00772691" w:rsidP="00524B0A">
            <w:pPr>
              <w:rPr>
                <w:b/>
              </w:rPr>
            </w:pPr>
            <w:r w:rsidRPr="00772691">
              <w:rPr>
                <w:b/>
              </w:rPr>
              <w:t>Reversible Amenorrhea</w:t>
            </w:r>
          </w:p>
        </w:tc>
        <w:tc>
          <w:tcPr>
            <w:tcW w:w="3929" w:type="dxa"/>
          </w:tcPr>
          <w:p w:rsidR="00772691" w:rsidRDefault="00772691" w:rsidP="00524B0A">
            <w:r>
              <w:t xml:space="preserve">Return of regular menstruation </w:t>
            </w:r>
          </w:p>
        </w:tc>
        <w:tc>
          <w:tcPr>
            <w:tcW w:w="3600" w:type="dxa"/>
          </w:tcPr>
          <w:p w:rsidR="00772691" w:rsidRDefault="00772691" w:rsidP="00524B0A">
            <w:r>
              <w:t>Incidence</w:t>
            </w:r>
          </w:p>
          <w:p w:rsidR="00772691" w:rsidRDefault="00772691" w:rsidP="00524B0A">
            <w:r>
              <w:t>Average</w:t>
            </w:r>
            <w:ins w:id="0" w:author="Benjamin Chan" w:date="2014-05-13T15:46:00Z">
              <w:r w:rsidR="00803DFE">
                <w:t xml:space="preserve"> or median</w:t>
              </w:r>
            </w:ins>
            <w:bookmarkStart w:id="1" w:name="_GoBack"/>
            <w:bookmarkEnd w:id="1"/>
            <w:r>
              <w:t xml:space="preserve"> (range) months</w:t>
            </w:r>
            <w:r w:rsidR="00201534">
              <w:t xml:space="preserve"> (i.e., returned after X months) </w:t>
            </w:r>
          </w:p>
        </w:tc>
        <w:tc>
          <w:tcPr>
            <w:tcW w:w="2340" w:type="dxa"/>
          </w:tcPr>
          <w:p w:rsidR="00772691" w:rsidRDefault="00772691" w:rsidP="00524B0A">
            <w:proofErr w:type="spellStart"/>
            <w:r>
              <w:t>Tiong</w:t>
            </w:r>
            <w:proofErr w:type="spellEnd"/>
            <w:r>
              <w:t xml:space="preserve"> et al., World J </w:t>
            </w:r>
            <w:proofErr w:type="spellStart"/>
            <w:r>
              <w:t>Surg</w:t>
            </w:r>
            <w:proofErr w:type="spellEnd"/>
            <w:r>
              <w:t>, 2014</w:t>
            </w:r>
          </w:p>
        </w:tc>
      </w:tr>
      <w:tr w:rsidR="00772691" w:rsidTr="00201534">
        <w:tc>
          <w:tcPr>
            <w:tcW w:w="3289" w:type="dxa"/>
          </w:tcPr>
          <w:p w:rsidR="00772691" w:rsidRPr="00772691" w:rsidRDefault="00772691" w:rsidP="00772691">
            <w:pPr>
              <w:rPr>
                <w:b/>
              </w:rPr>
            </w:pPr>
            <w:r w:rsidRPr="00772691">
              <w:rPr>
                <w:b/>
              </w:rPr>
              <w:t>Chemotherapy-Induced Ovarian Failure (CIOF)</w:t>
            </w:r>
          </w:p>
        </w:tc>
        <w:tc>
          <w:tcPr>
            <w:tcW w:w="3929" w:type="dxa"/>
          </w:tcPr>
          <w:p w:rsidR="00772691" w:rsidRDefault="00772691" w:rsidP="00772691">
            <w:r>
              <w:t xml:space="preserve">Cessation of menstruation for &gt;12 months after chemotherapy completion and/or by a postmenopausal serum ovarian hormonal profile of </w:t>
            </w:r>
            <w:proofErr w:type="spellStart"/>
            <w:r>
              <w:t>estrodial</w:t>
            </w:r>
            <w:proofErr w:type="spellEnd"/>
            <w:r>
              <w:t xml:space="preserve"> &lt; 136pmol/L and FSH &gt; 25.8IU/L</w:t>
            </w:r>
          </w:p>
        </w:tc>
        <w:tc>
          <w:tcPr>
            <w:tcW w:w="3600" w:type="dxa"/>
          </w:tcPr>
          <w:p w:rsidR="00772691" w:rsidRDefault="008D33FA" w:rsidP="00772691">
            <w:r>
              <w:t xml:space="preserve">Incidence </w:t>
            </w:r>
          </w:p>
        </w:tc>
        <w:tc>
          <w:tcPr>
            <w:tcW w:w="2340" w:type="dxa"/>
          </w:tcPr>
          <w:p w:rsidR="00772691" w:rsidRDefault="00772691" w:rsidP="00772691">
            <w:proofErr w:type="spellStart"/>
            <w:r>
              <w:t>Tiong</w:t>
            </w:r>
            <w:proofErr w:type="spellEnd"/>
            <w:r>
              <w:t xml:space="preserve"> et al., World J </w:t>
            </w:r>
            <w:proofErr w:type="spellStart"/>
            <w:r>
              <w:t>Surg</w:t>
            </w:r>
            <w:proofErr w:type="spellEnd"/>
            <w:r>
              <w:t>, 2014</w:t>
            </w:r>
          </w:p>
        </w:tc>
      </w:tr>
      <w:tr w:rsidR="00772691" w:rsidTr="00201534">
        <w:tc>
          <w:tcPr>
            <w:tcW w:w="3289" w:type="dxa"/>
          </w:tcPr>
          <w:p w:rsidR="00772691" w:rsidRPr="00772691" w:rsidRDefault="008D33FA" w:rsidP="00772691">
            <w:pPr>
              <w:rPr>
                <w:b/>
              </w:rPr>
            </w:pPr>
            <w:r w:rsidRPr="00772691">
              <w:rPr>
                <w:b/>
              </w:rPr>
              <w:t>Chemotherapy-Induced Ovarian Failure (CIOF)</w:t>
            </w:r>
          </w:p>
        </w:tc>
        <w:tc>
          <w:tcPr>
            <w:tcW w:w="3929" w:type="dxa"/>
          </w:tcPr>
          <w:p w:rsidR="00772691" w:rsidRDefault="008D33FA" w:rsidP="00772691">
            <w:r>
              <w:t xml:space="preserve">CIOF at 12 months was defined as 3 months or more of amenorrhea, FSH </w:t>
            </w:r>
            <w:r w:rsidRPr="008D33FA">
              <w:rPr>
                <w:u w:val="single"/>
              </w:rPr>
              <w:t>&gt;</w:t>
            </w:r>
            <w:r>
              <w:t xml:space="preserve"> 30mIU/mL and a negative pregnancy test</w:t>
            </w:r>
          </w:p>
        </w:tc>
        <w:tc>
          <w:tcPr>
            <w:tcW w:w="3600" w:type="dxa"/>
          </w:tcPr>
          <w:p w:rsidR="00772691" w:rsidRDefault="008D33FA" w:rsidP="00772691">
            <w:r>
              <w:t xml:space="preserve">Incidence </w:t>
            </w:r>
          </w:p>
          <w:p w:rsidR="008D33FA" w:rsidRDefault="008D33FA" w:rsidP="00772691">
            <w:r>
              <w:t xml:space="preserve">Age </w:t>
            </w:r>
          </w:p>
        </w:tc>
        <w:tc>
          <w:tcPr>
            <w:tcW w:w="2340" w:type="dxa"/>
          </w:tcPr>
          <w:p w:rsidR="00772691" w:rsidRDefault="008D33FA" w:rsidP="00772691">
            <w:r>
              <w:t>Gordon et al, Menopause, 2011</w:t>
            </w:r>
          </w:p>
        </w:tc>
      </w:tr>
      <w:tr w:rsidR="00772691" w:rsidTr="00201534">
        <w:tc>
          <w:tcPr>
            <w:tcW w:w="3289" w:type="dxa"/>
          </w:tcPr>
          <w:p w:rsidR="00772691" w:rsidRPr="00772691" w:rsidRDefault="008D33FA" w:rsidP="00772691">
            <w:pPr>
              <w:rPr>
                <w:b/>
              </w:rPr>
            </w:pPr>
            <w:r>
              <w:rPr>
                <w:b/>
              </w:rPr>
              <w:t xml:space="preserve">Regional changes in body </w:t>
            </w:r>
            <w:commentRangeStart w:id="2"/>
            <w:commentRangeStart w:id="3"/>
            <w:r>
              <w:rPr>
                <w:b/>
              </w:rPr>
              <w:t xml:space="preserve">composition </w:t>
            </w:r>
            <w:commentRangeEnd w:id="2"/>
            <w:r w:rsidR="00201534">
              <w:rPr>
                <w:rStyle w:val="CommentReference"/>
              </w:rPr>
              <w:commentReference w:id="2"/>
            </w:r>
            <w:commentRangeEnd w:id="3"/>
            <w:r w:rsidR="00230B8E">
              <w:rPr>
                <w:rStyle w:val="CommentReference"/>
              </w:rPr>
              <w:commentReference w:id="3"/>
            </w:r>
          </w:p>
        </w:tc>
        <w:tc>
          <w:tcPr>
            <w:tcW w:w="3929" w:type="dxa"/>
          </w:tcPr>
          <w:p w:rsidR="00772691" w:rsidRDefault="00772691" w:rsidP="00772691"/>
        </w:tc>
        <w:tc>
          <w:tcPr>
            <w:tcW w:w="3600" w:type="dxa"/>
          </w:tcPr>
          <w:p w:rsidR="00772691" w:rsidRDefault="00201534" w:rsidP="00772691">
            <w:r>
              <w:t xml:space="preserve">Median weight change  </w:t>
            </w:r>
          </w:p>
          <w:p w:rsidR="00201534" w:rsidRDefault="00201534" w:rsidP="00772691">
            <w:r>
              <w:t xml:space="preserve">Weight change type (lean vs. fat) </w:t>
            </w:r>
          </w:p>
          <w:p w:rsidR="00201534" w:rsidRDefault="00201534" w:rsidP="00201534">
            <w:r>
              <w:t xml:space="preserve">Weight change location (i.e., gain in legs, trunk, </w:t>
            </w:r>
            <w:proofErr w:type="spellStart"/>
            <w:r>
              <w:t>etc</w:t>
            </w:r>
            <w:proofErr w:type="spellEnd"/>
            <w:r>
              <w:t xml:space="preserve">) </w:t>
            </w:r>
          </w:p>
        </w:tc>
        <w:tc>
          <w:tcPr>
            <w:tcW w:w="2340" w:type="dxa"/>
          </w:tcPr>
          <w:p w:rsidR="00772691" w:rsidRDefault="00201534" w:rsidP="00772691">
            <w:r>
              <w:t>Gordon et al, Menopause, 2011</w:t>
            </w:r>
          </w:p>
        </w:tc>
      </w:tr>
      <w:tr w:rsidR="00201534" w:rsidTr="00201534">
        <w:tc>
          <w:tcPr>
            <w:tcW w:w="3289" w:type="dxa"/>
          </w:tcPr>
          <w:p w:rsidR="00201534" w:rsidRDefault="00201534" w:rsidP="00772691">
            <w:pPr>
              <w:rPr>
                <w:b/>
              </w:rPr>
            </w:pPr>
            <w:r>
              <w:rPr>
                <w:b/>
              </w:rPr>
              <w:t>Menopausal Symptoms</w:t>
            </w:r>
          </w:p>
        </w:tc>
        <w:tc>
          <w:tcPr>
            <w:tcW w:w="3929" w:type="dxa"/>
          </w:tcPr>
          <w:p w:rsidR="00201534" w:rsidRDefault="00201534" w:rsidP="00772691">
            <w:r>
              <w:t>Hot flashes, vaginal dryness, dyspareunia, depression, sleep disturbance</w:t>
            </w:r>
          </w:p>
        </w:tc>
        <w:tc>
          <w:tcPr>
            <w:tcW w:w="3600" w:type="dxa"/>
          </w:tcPr>
          <w:p w:rsidR="00201534" w:rsidRDefault="00201534" w:rsidP="00772691">
            <w:r>
              <w:t xml:space="preserve">Incidence </w:t>
            </w:r>
          </w:p>
          <w:p w:rsidR="00201534" w:rsidRDefault="00201534" w:rsidP="00772691">
            <w:r>
              <w:t xml:space="preserve">Duration </w:t>
            </w:r>
          </w:p>
        </w:tc>
        <w:tc>
          <w:tcPr>
            <w:tcW w:w="2340" w:type="dxa"/>
          </w:tcPr>
          <w:p w:rsidR="00201534" w:rsidRDefault="00201534" w:rsidP="00772691"/>
        </w:tc>
      </w:tr>
      <w:tr w:rsidR="009943E7" w:rsidTr="00201534">
        <w:tc>
          <w:tcPr>
            <w:tcW w:w="3289" w:type="dxa"/>
          </w:tcPr>
          <w:p w:rsidR="009943E7" w:rsidRDefault="009943E7" w:rsidP="00772691">
            <w:pPr>
              <w:rPr>
                <w:b/>
              </w:rPr>
            </w:pPr>
            <w:r>
              <w:rPr>
                <w:b/>
              </w:rPr>
              <w:t>Bone Mineral Density</w:t>
            </w:r>
          </w:p>
        </w:tc>
        <w:tc>
          <w:tcPr>
            <w:tcW w:w="3929" w:type="dxa"/>
          </w:tcPr>
          <w:p w:rsidR="009943E7" w:rsidRDefault="009943E7" w:rsidP="00772691"/>
        </w:tc>
        <w:tc>
          <w:tcPr>
            <w:tcW w:w="3600" w:type="dxa"/>
          </w:tcPr>
          <w:p w:rsidR="009943E7" w:rsidRDefault="009943E7" w:rsidP="00772691">
            <w:commentRangeStart w:id="4"/>
            <w:r>
              <w:t xml:space="preserve">Bone mineral density T-scores </w:t>
            </w:r>
            <w:commentRangeEnd w:id="4"/>
            <w:r w:rsidR="00803DFE">
              <w:rPr>
                <w:rStyle w:val="CommentReference"/>
              </w:rPr>
              <w:commentReference w:id="4"/>
            </w:r>
          </w:p>
          <w:p w:rsidR="009943E7" w:rsidRDefault="009943E7" w:rsidP="00772691">
            <w:r>
              <w:t xml:space="preserve">(-2.5 SD or more = osteoporotic; between -1 and -2.5 SD = normal; over -1 SD = normal) </w:t>
            </w:r>
          </w:p>
        </w:tc>
        <w:tc>
          <w:tcPr>
            <w:tcW w:w="2340" w:type="dxa"/>
          </w:tcPr>
          <w:p w:rsidR="009943E7" w:rsidRDefault="009943E7" w:rsidP="00772691">
            <w:proofErr w:type="spellStart"/>
            <w:r>
              <w:t>Vehmanen</w:t>
            </w:r>
            <w:proofErr w:type="spellEnd"/>
            <w:r>
              <w:t xml:space="preserve"> et al., </w:t>
            </w:r>
            <w:proofErr w:type="spellStart"/>
            <w:r>
              <w:t>Acta</w:t>
            </w:r>
            <w:proofErr w:type="spellEnd"/>
            <w:r>
              <w:t xml:space="preserve"> </w:t>
            </w:r>
            <w:proofErr w:type="spellStart"/>
            <w:r>
              <w:t>Oncol</w:t>
            </w:r>
            <w:proofErr w:type="spellEnd"/>
            <w:r>
              <w:t xml:space="preserve">, 2014 </w:t>
            </w:r>
          </w:p>
        </w:tc>
      </w:tr>
      <w:tr w:rsidR="00A104DB" w:rsidTr="00201534">
        <w:tc>
          <w:tcPr>
            <w:tcW w:w="3289" w:type="dxa"/>
          </w:tcPr>
          <w:p w:rsidR="00A104DB" w:rsidRDefault="00A104DB" w:rsidP="00772691">
            <w:pPr>
              <w:rPr>
                <w:b/>
              </w:rPr>
            </w:pPr>
            <w:r>
              <w:rPr>
                <w:b/>
              </w:rPr>
              <w:t>Fractures</w:t>
            </w:r>
          </w:p>
        </w:tc>
        <w:tc>
          <w:tcPr>
            <w:tcW w:w="3929" w:type="dxa"/>
          </w:tcPr>
          <w:p w:rsidR="00A104DB" w:rsidRDefault="00A104DB" w:rsidP="00772691"/>
        </w:tc>
        <w:tc>
          <w:tcPr>
            <w:tcW w:w="3600" w:type="dxa"/>
          </w:tcPr>
          <w:p w:rsidR="00A104DB" w:rsidRDefault="00A104DB" w:rsidP="00772691">
            <w:r>
              <w:t xml:space="preserve">Incidence </w:t>
            </w:r>
          </w:p>
        </w:tc>
        <w:tc>
          <w:tcPr>
            <w:tcW w:w="2340" w:type="dxa"/>
          </w:tcPr>
          <w:p w:rsidR="00A104DB" w:rsidRDefault="00A104DB" w:rsidP="00772691"/>
        </w:tc>
      </w:tr>
      <w:tr w:rsidR="001D43F3" w:rsidTr="001D43F3">
        <w:tc>
          <w:tcPr>
            <w:tcW w:w="13158" w:type="dxa"/>
            <w:gridSpan w:val="4"/>
            <w:shd w:val="clear" w:color="auto" w:fill="D9D9D9" w:themeFill="background1" w:themeFillShade="D9"/>
          </w:tcPr>
          <w:p w:rsidR="001D43F3" w:rsidRPr="001D43F3" w:rsidRDefault="001D43F3" w:rsidP="00772691">
            <w:pPr>
              <w:rPr>
                <w:b/>
              </w:rPr>
            </w:pPr>
            <w:proofErr w:type="spellStart"/>
            <w:r>
              <w:rPr>
                <w:b/>
              </w:rPr>
              <w:t>Cardiotoxicity</w:t>
            </w:r>
            <w:proofErr w:type="spellEnd"/>
            <w:r>
              <w:rPr>
                <w:b/>
              </w:rPr>
              <w:t xml:space="preserve"> </w:t>
            </w:r>
          </w:p>
        </w:tc>
      </w:tr>
      <w:tr w:rsidR="001D43F3" w:rsidTr="00524B0A">
        <w:tc>
          <w:tcPr>
            <w:tcW w:w="3289" w:type="dxa"/>
          </w:tcPr>
          <w:p w:rsidR="001D43F3" w:rsidRPr="00772691" w:rsidRDefault="001D43F3" w:rsidP="00524B0A">
            <w:pPr>
              <w:rPr>
                <w:b/>
              </w:rPr>
            </w:pPr>
            <w:r>
              <w:rPr>
                <w:b/>
              </w:rPr>
              <w:t xml:space="preserve">Left Ventricular Ejection Fraction (LVEF) </w:t>
            </w:r>
          </w:p>
        </w:tc>
        <w:tc>
          <w:tcPr>
            <w:tcW w:w="3929" w:type="dxa"/>
          </w:tcPr>
          <w:p w:rsidR="001D43F3" w:rsidRDefault="001D43F3" w:rsidP="00524B0A"/>
        </w:tc>
        <w:tc>
          <w:tcPr>
            <w:tcW w:w="3600" w:type="dxa"/>
          </w:tcPr>
          <w:p w:rsidR="001D43F3" w:rsidRDefault="001D43F3" w:rsidP="00524B0A">
            <w:r>
              <w:t xml:space="preserve"> </w:t>
            </w:r>
            <w:r w:rsidR="00A41DED">
              <w:t xml:space="preserve">Incidence </w:t>
            </w:r>
          </w:p>
          <w:p w:rsidR="00A41DED" w:rsidRDefault="00A41DED" w:rsidP="00524B0A">
            <w:r>
              <w:t xml:space="preserve">Mortality </w:t>
            </w:r>
          </w:p>
        </w:tc>
        <w:tc>
          <w:tcPr>
            <w:tcW w:w="2340" w:type="dxa"/>
          </w:tcPr>
          <w:p w:rsidR="001D43F3" w:rsidRDefault="001D43F3" w:rsidP="00524B0A"/>
        </w:tc>
      </w:tr>
      <w:tr w:rsidR="001D43F3" w:rsidTr="00524B0A">
        <w:tc>
          <w:tcPr>
            <w:tcW w:w="3289" w:type="dxa"/>
          </w:tcPr>
          <w:p w:rsidR="001D43F3" w:rsidRDefault="00A41DED" w:rsidP="00524B0A">
            <w:pPr>
              <w:rPr>
                <w:b/>
              </w:rPr>
            </w:pPr>
            <w:r>
              <w:rPr>
                <w:b/>
              </w:rPr>
              <w:t>Clinical heart failure</w:t>
            </w:r>
          </w:p>
        </w:tc>
        <w:tc>
          <w:tcPr>
            <w:tcW w:w="3929" w:type="dxa"/>
          </w:tcPr>
          <w:p w:rsidR="001D43F3" w:rsidRDefault="001D43F3" w:rsidP="00524B0A"/>
        </w:tc>
        <w:tc>
          <w:tcPr>
            <w:tcW w:w="3600" w:type="dxa"/>
          </w:tcPr>
          <w:p w:rsidR="001D43F3" w:rsidRDefault="00A41DED" w:rsidP="00524B0A">
            <w:r>
              <w:t>Incidence</w:t>
            </w:r>
          </w:p>
          <w:p w:rsidR="00A41DED" w:rsidRDefault="00A41DED" w:rsidP="00524B0A">
            <w:r>
              <w:t xml:space="preserve">NY Classification </w:t>
            </w:r>
          </w:p>
        </w:tc>
        <w:tc>
          <w:tcPr>
            <w:tcW w:w="2340" w:type="dxa"/>
          </w:tcPr>
          <w:p w:rsidR="001D43F3" w:rsidRDefault="001D43F3" w:rsidP="00524B0A"/>
        </w:tc>
      </w:tr>
      <w:tr w:rsidR="00A41DED" w:rsidTr="00524B0A">
        <w:tc>
          <w:tcPr>
            <w:tcW w:w="3289" w:type="dxa"/>
          </w:tcPr>
          <w:p w:rsidR="00A41DED" w:rsidRDefault="00A41DED" w:rsidP="00524B0A">
            <w:pPr>
              <w:rPr>
                <w:b/>
              </w:rPr>
            </w:pPr>
            <w:r>
              <w:rPr>
                <w:b/>
              </w:rPr>
              <w:t>Cardiomyopathy</w:t>
            </w:r>
          </w:p>
        </w:tc>
        <w:tc>
          <w:tcPr>
            <w:tcW w:w="3929" w:type="dxa"/>
          </w:tcPr>
          <w:p w:rsidR="00A41DED" w:rsidRDefault="00A41DED" w:rsidP="00524B0A"/>
        </w:tc>
        <w:tc>
          <w:tcPr>
            <w:tcW w:w="3600" w:type="dxa"/>
          </w:tcPr>
          <w:p w:rsidR="00A41DED" w:rsidRDefault="00A41DED" w:rsidP="00524B0A">
            <w:r>
              <w:t xml:space="preserve">Incidence  </w:t>
            </w:r>
          </w:p>
        </w:tc>
        <w:tc>
          <w:tcPr>
            <w:tcW w:w="2340" w:type="dxa"/>
          </w:tcPr>
          <w:p w:rsidR="00A41DED" w:rsidRDefault="00A41DED" w:rsidP="00524B0A"/>
        </w:tc>
      </w:tr>
      <w:tr w:rsidR="00A104DB" w:rsidTr="00A104DB">
        <w:tc>
          <w:tcPr>
            <w:tcW w:w="13158" w:type="dxa"/>
            <w:gridSpan w:val="4"/>
            <w:shd w:val="clear" w:color="auto" w:fill="D9D9D9" w:themeFill="background1" w:themeFillShade="D9"/>
          </w:tcPr>
          <w:p w:rsidR="00A104DB" w:rsidRPr="00A104DB" w:rsidRDefault="00A104DB" w:rsidP="00524B0A">
            <w:pPr>
              <w:rPr>
                <w:b/>
              </w:rPr>
            </w:pPr>
            <w:r>
              <w:rPr>
                <w:b/>
              </w:rPr>
              <w:t xml:space="preserve">Neuropathy </w:t>
            </w:r>
            <w:r w:rsidRPr="00A104DB">
              <w:rPr>
                <w:b/>
              </w:rPr>
              <w:t xml:space="preserve"> </w:t>
            </w:r>
          </w:p>
        </w:tc>
      </w:tr>
      <w:tr w:rsidR="00A104DB" w:rsidTr="00524B0A">
        <w:tc>
          <w:tcPr>
            <w:tcW w:w="3289" w:type="dxa"/>
          </w:tcPr>
          <w:p w:rsidR="00A104DB" w:rsidRDefault="00A52C3E" w:rsidP="00524B0A">
            <w:pPr>
              <w:rPr>
                <w:b/>
              </w:rPr>
            </w:pPr>
            <w:r>
              <w:rPr>
                <w:b/>
              </w:rPr>
              <w:lastRenderedPageBreak/>
              <w:t>Quality of Life</w:t>
            </w:r>
            <w:r w:rsidR="007309EC">
              <w:rPr>
                <w:b/>
              </w:rPr>
              <w:t xml:space="preserve"> </w:t>
            </w:r>
          </w:p>
        </w:tc>
        <w:tc>
          <w:tcPr>
            <w:tcW w:w="3929" w:type="dxa"/>
          </w:tcPr>
          <w:p w:rsidR="00A104DB" w:rsidRDefault="00A104DB" w:rsidP="00524B0A"/>
        </w:tc>
        <w:tc>
          <w:tcPr>
            <w:tcW w:w="3600" w:type="dxa"/>
          </w:tcPr>
          <w:p w:rsidR="00A104DB" w:rsidRDefault="00A52C3E" w:rsidP="00524B0A">
            <w:r>
              <w:t>EORTC QLQ-C30</w:t>
            </w:r>
          </w:p>
          <w:p w:rsidR="00B025D3" w:rsidRDefault="00A52C3E" w:rsidP="00524B0A">
            <w:r>
              <w:t xml:space="preserve">FACT-G </w:t>
            </w:r>
          </w:p>
        </w:tc>
        <w:tc>
          <w:tcPr>
            <w:tcW w:w="2340" w:type="dxa"/>
          </w:tcPr>
          <w:p w:rsidR="00A104DB" w:rsidRDefault="00B025D3" w:rsidP="00524B0A">
            <w:proofErr w:type="spellStart"/>
            <w:r>
              <w:t>Mols</w:t>
            </w:r>
            <w:proofErr w:type="spellEnd"/>
            <w:r>
              <w:t xml:space="preserve"> et al., Support Care Cancer, 2014 </w:t>
            </w:r>
          </w:p>
        </w:tc>
      </w:tr>
      <w:tr w:rsidR="00A104DB" w:rsidTr="00524B0A">
        <w:tc>
          <w:tcPr>
            <w:tcW w:w="3289" w:type="dxa"/>
          </w:tcPr>
          <w:p w:rsidR="00A104DB" w:rsidRDefault="00B025D3" w:rsidP="00524B0A">
            <w:pPr>
              <w:rPr>
                <w:b/>
              </w:rPr>
            </w:pPr>
            <w:r>
              <w:rPr>
                <w:b/>
              </w:rPr>
              <w:t>Symptom Assessment Checklist</w:t>
            </w:r>
          </w:p>
        </w:tc>
        <w:tc>
          <w:tcPr>
            <w:tcW w:w="3929" w:type="dxa"/>
          </w:tcPr>
          <w:p w:rsidR="00A104DB" w:rsidRDefault="00A104DB" w:rsidP="00524B0A"/>
        </w:tc>
        <w:tc>
          <w:tcPr>
            <w:tcW w:w="3600" w:type="dxa"/>
          </w:tcPr>
          <w:p w:rsidR="00A104DB" w:rsidRDefault="00B025D3" w:rsidP="00524B0A">
            <w:r>
              <w:t>CINQ</w:t>
            </w:r>
          </w:p>
          <w:p w:rsidR="00B025D3" w:rsidRDefault="00B025D3" w:rsidP="00524B0A">
            <w:r>
              <w:t xml:space="preserve">FACT/GOG-NTX </w:t>
            </w:r>
          </w:p>
          <w:p w:rsidR="00B025D3" w:rsidRDefault="00B025D3" w:rsidP="00524B0A">
            <w:r>
              <w:t>NCI CTCAE</w:t>
            </w:r>
          </w:p>
        </w:tc>
        <w:tc>
          <w:tcPr>
            <w:tcW w:w="2340" w:type="dxa"/>
          </w:tcPr>
          <w:p w:rsidR="00A104DB" w:rsidRDefault="006972BE" w:rsidP="00524B0A">
            <w:proofErr w:type="spellStart"/>
            <w:r>
              <w:t>Mols</w:t>
            </w:r>
            <w:proofErr w:type="spellEnd"/>
            <w:r>
              <w:t xml:space="preserve"> et al., Support Care Cancer, 2014</w:t>
            </w:r>
          </w:p>
        </w:tc>
      </w:tr>
      <w:tr w:rsidR="00A104DB" w:rsidTr="00524B0A">
        <w:tc>
          <w:tcPr>
            <w:tcW w:w="3289" w:type="dxa"/>
          </w:tcPr>
          <w:p w:rsidR="00A104DB" w:rsidRDefault="00B025D3" w:rsidP="00524B0A">
            <w:pPr>
              <w:rPr>
                <w:b/>
              </w:rPr>
            </w:pPr>
            <w:r>
              <w:rPr>
                <w:b/>
              </w:rPr>
              <w:t>Neuropathic symptoms</w:t>
            </w:r>
          </w:p>
        </w:tc>
        <w:tc>
          <w:tcPr>
            <w:tcW w:w="3929" w:type="dxa"/>
          </w:tcPr>
          <w:p w:rsidR="00A104DB" w:rsidRDefault="00A104DB" w:rsidP="00524B0A"/>
        </w:tc>
        <w:tc>
          <w:tcPr>
            <w:tcW w:w="3600" w:type="dxa"/>
          </w:tcPr>
          <w:p w:rsidR="00A104DB" w:rsidRDefault="00B025D3" w:rsidP="00524B0A">
            <w:r>
              <w:t>Deep tendon reflexes</w:t>
            </w:r>
          </w:p>
          <w:p w:rsidR="00B025D3" w:rsidRDefault="00B025D3" w:rsidP="00524B0A">
            <w:r>
              <w:t xml:space="preserve">Grip strength </w:t>
            </w:r>
          </w:p>
          <w:p w:rsidR="00B025D3" w:rsidRDefault="00B025D3" w:rsidP="00524B0A">
            <w:r>
              <w:t>Tactile threshold</w:t>
            </w:r>
          </w:p>
          <w:p w:rsidR="00B025D3" w:rsidRDefault="00B025D3" w:rsidP="00524B0A">
            <w:r>
              <w:t xml:space="preserve">Vibration threshold </w:t>
            </w:r>
          </w:p>
        </w:tc>
        <w:tc>
          <w:tcPr>
            <w:tcW w:w="2340" w:type="dxa"/>
          </w:tcPr>
          <w:p w:rsidR="00A104DB" w:rsidRDefault="006972BE" w:rsidP="00524B0A">
            <w:proofErr w:type="spellStart"/>
            <w:r>
              <w:t>Mols</w:t>
            </w:r>
            <w:proofErr w:type="spellEnd"/>
            <w:r>
              <w:t xml:space="preserve"> et al., Support Care Cancer, 2014</w:t>
            </w:r>
          </w:p>
        </w:tc>
      </w:tr>
      <w:tr w:rsidR="006972BE" w:rsidTr="006972BE">
        <w:tc>
          <w:tcPr>
            <w:tcW w:w="13158" w:type="dxa"/>
            <w:gridSpan w:val="4"/>
            <w:shd w:val="clear" w:color="auto" w:fill="D9D9D9" w:themeFill="background1" w:themeFillShade="D9"/>
          </w:tcPr>
          <w:p w:rsidR="006972BE" w:rsidRPr="006972BE" w:rsidRDefault="006972BE" w:rsidP="00524B0A">
            <w:pPr>
              <w:rPr>
                <w:b/>
              </w:rPr>
            </w:pPr>
            <w:r w:rsidRPr="006972BE">
              <w:rPr>
                <w:b/>
              </w:rPr>
              <w:t xml:space="preserve">Secondary Malignancies </w:t>
            </w:r>
          </w:p>
        </w:tc>
      </w:tr>
      <w:tr w:rsidR="00A104DB" w:rsidTr="00524B0A">
        <w:tc>
          <w:tcPr>
            <w:tcW w:w="3289" w:type="dxa"/>
          </w:tcPr>
          <w:p w:rsidR="00A104DB" w:rsidRDefault="00317723" w:rsidP="00524B0A">
            <w:pPr>
              <w:rPr>
                <w:b/>
              </w:rPr>
            </w:pPr>
            <w:r>
              <w:rPr>
                <w:b/>
              </w:rPr>
              <w:t xml:space="preserve">Type of Malignancy </w:t>
            </w:r>
          </w:p>
        </w:tc>
        <w:tc>
          <w:tcPr>
            <w:tcW w:w="3929" w:type="dxa"/>
          </w:tcPr>
          <w:p w:rsidR="00A104DB" w:rsidRDefault="007309EC" w:rsidP="00524B0A">
            <w:r>
              <w:t xml:space="preserve">Example: leukemia, </w:t>
            </w:r>
            <w:proofErr w:type="spellStart"/>
            <w:r>
              <w:t>mylodysplasia</w:t>
            </w:r>
            <w:proofErr w:type="spellEnd"/>
            <w:r>
              <w:t xml:space="preserve">, lymphoma </w:t>
            </w:r>
          </w:p>
        </w:tc>
        <w:tc>
          <w:tcPr>
            <w:tcW w:w="3600" w:type="dxa"/>
          </w:tcPr>
          <w:p w:rsidR="00A104DB" w:rsidRDefault="00317723" w:rsidP="00524B0A">
            <w:r>
              <w:t>Incidence</w:t>
            </w:r>
          </w:p>
          <w:p w:rsidR="00317723" w:rsidRDefault="00317723" w:rsidP="00524B0A">
            <w:r>
              <w:t xml:space="preserve">Hazard ratio </w:t>
            </w:r>
          </w:p>
        </w:tc>
        <w:tc>
          <w:tcPr>
            <w:tcW w:w="2340" w:type="dxa"/>
          </w:tcPr>
          <w:p w:rsidR="00A104DB" w:rsidRDefault="00A104DB" w:rsidP="00524B0A"/>
        </w:tc>
      </w:tr>
      <w:tr w:rsidR="00A104DB" w:rsidTr="00524B0A">
        <w:tc>
          <w:tcPr>
            <w:tcW w:w="3289" w:type="dxa"/>
          </w:tcPr>
          <w:p w:rsidR="00A104DB" w:rsidRDefault="00317723" w:rsidP="00524B0A">
            <w:pPr>
              <w:rPr>
                <w:b/>
              </w:rPr>
            </w:pPr>
            <w:commentRangeStart w:id="5"/>
            <w:r>
              <w:rPr>
                <w:b/>
              </w:rPr>
              <w:t xml:space="preserve">Cancer </w:t>
            </w:r>
            <w:commentRangeEnd w:id="5"/>
            <w:r w:rsidR="00230B8E">
              <w:rPr>
                <w:rStyle w:val="CommentReference"/>
              </w:rPr>
              <w:commentReference w:id="5"/>
            </w:r>
            <w:r>
              <w:rPr>
                <w:b/>
              </w:rPr>
              <w:t>Mortality</w:t>
            </w:r>
          </w:p>
        </w:tc>
        <w:tc>
          <w:tcPr>
            <w:tcW w:w="3929" w:type="dxa"/>
          </w:tcPr>
          <w:p w:rsidR="00A104DB" w:rsidRDefault="00A104DB" w:rsidP="00524B0A"/>
        </w:tc>
        <w:tc>
          <w:tcPr>
            <w:tcW w:w="3600" w:type="dxa"/>
          </w:tcPr>
          <w:p w:rsidR="00A104DB" w:rsidRDefault="00A104DB" w:rsidP="00524B0A"/>
        </w:tc>
        <w:tc>
          <w:tcPr>
            <w:tcW w:w="2340" w:type="dxa"/>
          </w:tcPr>
          <w:p w:rsidR="00A104DB" w:rsidRDefault="00A104DB" w:rsidP="00524B0A"/>
        </w:tc>
      </w:tr>
      <w:tr w:rsidR="007309EC" w:rsidTr="007309EC">
        <w:tc>
          <w:tcPr>
            <w:tcW w:w="13158" w:type="dxa"/>
            <w:gridSpan w:val="4"/>
            <w:shd w:val="clear" w:color="auto" w:fill="D9D9D9" w:themeFill="background1" w:themeFillShade="D9"/>
          </w:tcPr>
          <w:p w:rsidR="007309EC" w:rsidRDefault="007309EC" w:rsidP="00524B0A">
            <w:r>
              <w:rPr>
                <w:b/>
              </w:rPr>
              <w:t xml:space="preserve">Cognitive Impairment </w:t>
            </w:r>
          </w:p>
        </w:tc>
      </w:tr>
      <w:tr w:rsidR="007309EC" w:rsidTr="00524B0A">
        <w:tc>
          <w:tcPr>
            <w:tcW w:w="3289" w:type="dxa"/>
          </w:tcPr>
          <w:p w:rsidR="007309EC" w:rsidRDefault="007309EC" w:rsidP="00524B0A">
            <w:pPr>
              <w:rPr>
                <w:b/>
              </w:rPr>
            </w:pPr>
            <w:r>
              <w:rPr>
                <w:b/>
              </w:rPr>
              <w:t xml:space="preserve">Depression Scales </w:t>
            </w:r>
          </w:p>
        </w:tc>
        <w:tc>
          <w:tcPr>
            <w:tcW w:w="3929" w:type="dxa"/>
          </w:tcPr>
          <w:p w:rsidR="007309EC" w:rsidRDefault="007309EC" w:rsidP="00524B0A"/>
        </w:tc>
        <w:tc>
          <w:tcPr>
            <w:tcW w:w="3600" w:type="dxa"/>
          </w:tcPr>
          <w:p w:rsidR="007309EC" w:rsidRDefault="007309EC" w:rsidP="00524B0A">
            <w:r>
              <w:t xml:space="preserve">PHQ9 </w:t>
            </w:r>
          </w:p>
          <w:p w:rsidR="007309EC" w:rsidRDefault="007309EC" w:rsidP="00524B0A">
            <w:r>
              <w:t xml:space="preserve">Beck Depression Inventory </w:t>
            </w:r>
          </w:p>
        </w:tc>
        <w:tc>
          <w:tcPr>
            <w:tcW w:w="2340" w:type="dxa"/>
          </w:tcPr>
          <w:p w:rsidR="007309EC" w:rsidRDefault="007309EC" w:rsidP="00524B0A"/>
        </w:tc>
      </w:tr>
      <w:tr w:rsidR="007309EC" w:rsidTr="00524B0A">
        <w:tc>
          <w:tcPr>
            <w:tcW w:w="3289" w:type="dxa"/>
          </w:tcPr>
          <w:p w:rsidR="007309EC" w:rsidRDefault="007309EC" w:rsidP="00524B0A">
            <w:pPr>
              <w:rPr>
                <w:b/>
              </w:rPr>
            </w:pPr>
          </w:p>
        </w:tc>
        <w:tc>
          <w:tcPr>
            <w:tcW w:w="3929" w:type="dxa"/>
          </w:tcPr>
          <w:p w:rsidR="007309EC" w:rsidRDefault="007309EC" w:rsidP="00524B0A"/>
        </w:tc>
        <w:tc>
          <w:tcPr>
            <w:tcW w:w="3600" w:type="dxa"/>
          </w:tcPr>
          <w:p w:rsidR="007309EC" w:rsidRDefault="007309EC" w:rsidP="00524B0A"/>
        </w:tc>
        <w:tc>
          <w:tcPr>
            <w:tcW w:w="2340" w:type="dxa"/>
          </w:tcPr>
          <w:p w:rsidR="007309EC" w:rsidRDefault="007309EC" w:rsidP="00524B0A"/>
        </w:tc>
      </w:tr>
      <w:tr w:rsidR="007309EC" w:rsidTr="00460F8B">
        <w:tc>
          <w:tcPr>
            <w:tcW w:w="13158" w:type="dxa"/>
            <w:gridSpan w:val="4"/>
            <w:shd w:val="clear" w:color="auto" w:fill="D9D9D9" w:themeFill="background1" w:themeFillShade="D9"/>
          </w:tcPr>
          <w:p w:rsidR="007309EC" w:rsidRDefault="007309EC" w:rsidP="00524B0A">
            <w:r>
              <w:rPr>
                <w:b/>
              </w:rPr>
              <w:t xml:space="preserve">Quality of Life </w:t>
            </w:r>
          </w:p>
        </w:tc>
      </w:tr>
      <w:tr w:rsidR="00A104DB" w:rsidTr="00524B0A">
        <w:tc>
          <w:tcPr>
            <w:tcW w:w="3289" w:type="dxa"/>
          </w:tcPr>
          <w:p w:rsidR="00A104DB" w:rsidRDefault="00A104DB" w:rsidP="00524B0A">
            <w:pPr>
              <w:rPr>
                <w:b/>
              </w:rPr>
            </w:pPr>
          </w:p>
        </w:tc>
        <w:tc>
          <w:tcPr>
            <w:tcW w:w="3929" w:type="dxa"/>
          </w:tcPr>
          <w:p w:rsidR="00A104DB" w:rsidRDefault="00A104DB" w:rsidP="00524B0A"/>
        </w:tc>
        <w:tc>
          <w:tcPr>
            <w:tcW w:w="3600" w:type="dxa"/>
          </w:tcPr>
          <w:p w:rsidR="00A104DB" w:rsidRDefault="00A104DB" w:rsidP="00524B0A"/>
        </w:tc>
        <w:tc>
          <w:tcPr>
            <w:tcW w:w="2340" w:type="dxa"/>
          </w:tcPr>
          <w:p w:rsidR="00A104DB" w:rsidRDefault="00A104DB" w:rsidP="00524B0A"/>
        </w:tc>
      </w:tr>
      <w:tr w:rsidR="00A104DB" w:rsidTr="00524B0A">
        <w:tc>
          <w:tcPr>
            <w:tcW w:w="3289" w:type="dxa"/>
          </w:tcPr>
          <w:p w:rsidR="00A104DB" w:rsidRDefault="00A104DB" w:rsidP="00524B0A">
            <w:pPr>
              <w:rPr>
                <w:b/>
              </w:rPr>
            </w:pPr>
          </w:p>
        </w:tc>
        <w:tc>
          <w:tcPr>
            <w:tcW w:w="3929" w:type="dxa"/>
          </w:tcPr>
          <w:p w:rsidR="00A104DB" w:rsidRDefault="00A104DB" w:rsidP="00524B0A"/>
        </w:tc>
        <w:tc>
          <w:tcPr>
            <w:tcW w:w="3600" w:type="dxa"/>
          </w:tcPr>
          <w:p w:rsidR="00A104DB" w:rsidRDefault="00A104DB" w:rsidP="00524B0A"/>
        </w:tc>
        <w:tc>
          <w:tcPr>
            <w:tcW w:w="2340" w:type="dxa"/>
          </w:tcPr>
          <w:p w:rsidR="00A104DB" w:rsidRDefault="00A104DB" w:rsidP="00524B0A"/>
        </w:tc>
      </w:tr>
    </w:tbl>
    <w:p w:rsidR="00772691" w:rsidRDefault="00772691" w:rsidP="00772691">
      <w:pPr>
        <w:spacing w:after="0" w:line="240" w:lineRule="auto"/>
      </w:pPr>
    </w:p>
    <w:p w:rsidR="00230B8E" w:rsidRDefault="00230B8E" w:rsidP="00230B8E">
      <w:pPr>
        <w:spacing w:after="0" w:line="240" w:lineRule="auto"/>
        <w:rPr>
          <w:ins w:id="6" w:author="Benjamin Chan" w:date="2014-05-13T15:43:00Z"/>
        </w:rPr>
      </w:pPr>
      <w:ins w:id="7" w:author="Benjamin Chan" w:date="2014-05-13T15:43:00Z">
        <w:r>
          <w:t>General comments</w:t>
        </w:r>
      </w:ins>
    </w:p>
    <w:p w:rsidR="00230B8E" w:rsidRPr="00772691" w:rsidRDefault="00230B8E" w:rsidP="00230B8E">
      <w:pPr>
        <w:pStyle w:val="ListParagraph"/>
        <w:numPr>
          <w:ilvl w:val="0"/>
          <w:numId w:val="2"/>
        </w:numPr>
        <w:spacing w:after="0" w:line="240" w:lineRule="auto"/>
        <w:pPrChange w:id="8" w:author="Benjamin Chan" w:date="2014-05-13T15:43:00Z">
          <w:pPr>
            <w:spacing w:after="0" w:line="240" w:lineRule="auto"/>
          </w:pPr>
        </w:pPrChange>
      </w:pPr>
      <w:ins w:id="9" w:author="Benjamin Chan" w:date="2014-05-13T15:43:00Z">
        <w:r>
          <w:t xml:space="preserve">Some (maybe a lot?) of studies may report AEs in a general way; e.g., “X% of our subjects reported cardiac toxicity” and you’ll find in their methods section that they defined cardiac toxicity as “CHF or MI”. They might not report CHF separate from MI. We’ll want our abstraction tool to be flexible enough to unambiguously deal with this. </w:t>
        </w:r>
        <w:proofErr w:type="spellStart"/>
        <w:r>
          <w:t>E.g</w:t>
        </w:r>
        <w:proofErr w:type="spellEnd"/>
        <w:r>
          <w:t xml:space="preserve">, </w:t>
        </w:r>
        <w:proofErr w:type="gramStart"/>
        <w:r>
          <w:t>allow</w:t>
        </w:r>
        <w:proofErr w:type="gramEnd"/>
        <w:r>
          <w:t xml:space="preserve"> for top-level recording, and allow for detailed recording.</w:t>
        </w:r>
      </w:ins>
    </w:p>
    <w:sectPr w:rsidR="00230B8E" w:rsidRPr="00772691" w:rsidSect="00772691">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soulsby" w:date="2014-05-12T10:43:00Z" w:initials="MS ">
    <w:p w:rsidR="00201534" w:rsidRPr="00201534" w:rsidRDefault="00201534" w:rsidP="00201534">
      <w:pPr>
        <w:autoSpaceDE w:val="0"/>
        <w:autoSpaceDN w:val="0"/>
        <w:adjustRightInd w:val="0"/>
        <w:spacing w:after="0" w:line="240" w:lineRule="auto"/>
      </w:pPr>
      <w:r>
        <w:rPr>
          <w:rStyle w:val="CommentReference"/>
        </w:rPr>
        <w:annotationRef/>
      </w:r>
      <w:r>
        <w:t>How do we account for relationships/associations between outcomes (or between demographic characteristics, like age)? For example, this study found “</w:t>
      </w:r>
      <w:r w:rsidRPr="00201534">
        <w:t>In women who developed</w:t>
      </w:r>
      <w:r>
        <w:t xml:space="preserve"> CIOF, </w:t>
      </w:r>
      <w:proofErr w:type="spellStart"/>
      <w:r>
        <w:t>truncal</w:t>
      </w:r>
      <w:proofErr w:type="spellEnd"/>
      <w:r>
        <w:t xml:space="preserve"> fat increased by </w:t>
      </w:r>
      <w:r w:rsidRPr="00201534">
        <w:t xml:space="preserve">a median of 1.8 kg, whereas </w:t>
      </w:r>
      <w:proofErr w:type="spellStart"/>
      <w:r w:rsidRPr="00201534">
        <w:t>truncal</w:t>
      </w:r>
      <w:proofErr w:type="spellEnd"/>
      <w:r w:rsidRPr="00201534">
        <w:t xml:space="preserve"> lean mass decreased by</w:t>
      </w:r>
    </w:p>
    <w:p w:rsidR="00201534" w:rsidRDefault="00201534" w:rsidP="00201534">
      <w:pPr>
        <w:autoSpaceDE w:val="0"/>
        <w:autoSpaceDN w:val="0"/>
        <w:adjustRightInd w:val="0"/>
        <w:spacing w:after="0" w:line="240" w:lineRule="auto"/>
      </w:pPr>
      <w:r w:rsidRPr="00201534">
        <w:t>0.6 kg. Wome</w:t>
      </w:r>
      <w:r>
        <w:t xml:space="preserve">n who retained ovarian function gained a </w:t>
      </w:r>
      <w:r w:rsidRPr="00201534">
        <w:t xml:space="preserve">median of 0.9 kg in </w:t>
      </w:r>
      <w:proofErr w:type="spellStart"/>
      <w:r w:rsidRPr="00201534">
        <w:t>truncal</w:t>
      </w:r>
      <w:proofErr w:type="spellEnd"/>
      <w:r w:rsidRPr="00201534">
        <w:t xml:space="preserve"> fa</w:t>
      </w:r>
      <w:r>
        <w:t xml:space="preserve">t with no significant change in </w:t>
      </w:r>
      <w:proofErr w:type="spellStart"/>
      <w:r>
        <w:t>truncal</w:t>
      </w:r>
      <w:proofErr w:type="spellEnd"/>
      <w:r>
        <w:t xml:space="preserve"> lean mass” </w:t>
      </w:r>
    </w:p>
  </w:comment>
  <w:comment w:id="3" w:author="Benjamin Chan" w:date="2014-05-13T15:41:00Z" w:initials="BC">
    <w:p w:rsidR="00230B8E" w:rsidRDefault="00230B8E">
      <w:pPr>
        <w:pStyle w:val="CommentText"/>
      </w:pPr>
      <w:r>
        <w:rPr>
          <w:rStyle w:val="CommentReference"/>
        </w:rPr>
        <w:annotationRef/>
      </w:r>
      <w:r>
        <w:t>Ideally, a standardized mean difference would be reported (SMD).</w:t>
      </w:r>
    </w:p>
  </w:comment>
  <w:comment w:id="4" w:author="Benjamin Chan" w:date="2014-05-13T15:45:00Z" w:initials="BC">
    <w:p w:rsidR="00803DFE" w:rsidRDefault="00803DFE">
      <w:pPr>
        <w:pStyle w:val="CommentText"/>
      </w:pPr>
      <w:r>
        <w:rPr>
          <w:rStyle w:val="CommentReference"/>
        </w:rPr>
        <w:annotationRef/>
      </w:r>
      <w:r>
        <w:t>Prevalence of these T-score categories?</w:t>
      </w:r>
    </w:p>
  </w:comment>
  <w:comment w:id="5" w:author="Benjamin Chan" w:date="2014-05-13T15:40:00Z" w:initials="BC">
    <w:p w:rsidR="00230B8E" w:rsidRDefault="00230B8E">
      <w:pPr>
        <w:pStyle w:val="CommentText"/>
      </w:pPr>
      <w:r>
        <w:rPr>
          <w:rStyle w:val="CommentReference"/>
        </w:rPr>
        <w:annotationRef/>
      </w:r>
      <w:r>
        <w:t>Any cancer, correct? Or is it necessary to get into specific organs/systems?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B21EE5"/>
    <w:multiLevelType w:val="hybridMultilevel"/>
    <w:tmpl w:val="C8DC21C4"/>
    <w:lvl w:ilvl="0" w:tplc="D6A895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076CB"/>
    <w:multiLevelType w:val="hybridMultilevel"/>
    <w:tmpl w:val="22FC9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691"/>
    <w:rsid w:val="001D43F3"/>
    <w:rsid w:val="00201534"/>
    <w:rsid w:val="00230B8E"/>
    <w:rsid w:val="00317723"/>
    <w:rsid w:val="006972BE"/>
    <w:rsid w:val="007309EC"/>
    <w:rsid w:val="00772691"/>
    <w:rsid w:val="00803DFE"/>
    <w:rsid w:val="008A4B99"/>
    <w:rsid w:val="008D33FA"/>
    <w:rsid w:val="009943E7"/>
    <w:rsid w:val="00A104DB"/>
    <w:rsid w:val="00A41DED"/>
    <w:rsid w:val="00A52C3E"/>
    <w:rsid w:val="00B025D3"/>
    <w:rsid w:val="00CD5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01534"/>
    <w:rPr>
      <w:sz w:val="16"/>
      <w:szCs w:val="16"/>
    </w:rPr>
  </w:style>
  <w:style w:type="paragraph" w:styleId="CommentText">
    <w:name w:val="annotation text"/>
    <w:basedOn w:val="Normal"/>
    <w:link w:val="CommentTextChar"/>
    <w:uiPriority w:val="99"/>
    <w:semiHidden/>
    <w:unhideWhenUsed/>
    <w:rsid w:val="00201534"/>
    <w:pPr>
      <w:spacing w:line="240" w:lineRule="auto"/>
    </w:pPr>
    <w:rPr>
      <w:sz w:val="20"/>
      <w:szCs w:val="20"/>
    </w:rPr>
  </w:style>
  <w:style w:type="character" w:customStyle="1" w:styleId="CommentTextChar">
    <w:name w:val="Comment Text Char"/>
    <w:basedOn w:val="DefaultParagraphFont"/>
    <w:link w:val="CommentText"/>
    <w:uiPriority w:val="99"/>
    <w:semiHidden/>
    <w:rsid w:val="00201534"/>
    <w:rPr>
      <w:sz w:val="20"/>
      <w:szCs w:val="20"/>
    </w:rPr>
  </w:style>
  <w:style w:type="paragraph" w:styleId="CommentSubject">
    <w:name w:val="annotation subject"/>
    <w:basedOn w:val="CommentText"/>
    <w:next w:val="CommentText"/>
    <w:link w:val="CommentSubjectChar"/>
    <w:uiPriority w:val="99"/>
    <w:semiHidden/>
    <w:unhideWhenUsed/>
    <w:rsid w:val="00201534"/>
    <w:rPr>
      <w:b/>
      <w:bCs/>
    </w:rPr>
  </w:style>
  <w:style w:type="character" w:customStyle="1" w:styleId="CommentSubjectChar">
    <w:name w:val="Comment Subject Char"/>
    <w:basedOn w:val="CommentTextChar"/>
    <w:link w:val="CommentSubject"/>
    <w:uiPriority w:val="99"/>
    <w:semiHidden/>
    <w:rsid w:val="00201534"/>
    <w:rPr>
      <w:b/>
      <w:bCs/>
      <w:sz w:val="20"/>
      <w:szCs w:val="20"/>
    </w:rPr>
  </w:style>
  <w:style w:type="paragraph" w:styleId="BalloonText">
    <w:name w:val="Balloon Text"/>
    <w:basedOn w:val="Normal"/>
    <w:link w:val="BalloonTextChar"/>
    <w:uiPriority w:val="99"/>
    <w:semiHidden/>
    <w:unhideWhenUsed/>
    <w:rsid w:val="00201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534"/>
    <w:rPr>
      <w:rFonts w:ascii="Tahoma" w:hAnsi="Tahoma" w:cs="Tahoma"/>
      <w:sz w:val="16"/>
      <w:szCs w:val="16"/>
    </w:rPr>
  </w:style>
  <w:style w:type="paragraph" w:styleId="ListParagraph">
    <w:name w:val="List Paragraph"/>
    <w:basedOn w:val="Normal"/>
    <w:uiPriority w:val="34"/>
    <w:qFormat/>
    <w:rsid w:val="00230B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2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01534"/>
    <w:rPr>
      <w:sz w:val="16"/>
      <w:szCs w:val="16"/>
    </w:rPr>
  </w:style>
  <w:style w:type="paragraph" w:styleId="CommentText">
    <w:name w:val="annotation text"/>
    <w:basedOn w:val="Normal"/>
    <w:link w:val="CommentTextChar"/>
    <w:uiPriority w:val="99"/>
    <w:semiHidden/>
    <w:unhideWhenUsed/>
    <w:rsid w:val="00201534"/>
    <w:pPr>
      <w:spacing w:line="240" w:lineRule="auto"/>
    </w:pPr>
    <w:rPr>
      <w:sz w:val="20"/>
      <w:szCs w:val="20"/>
    </w:rPr>
  </w:style>
  <w:style w:type="character" w:customStyle="1" w:styleId="CommentTextChar">
    <w:name w:val="Comment Text Char"/>
    <w:basedOn w:val="DefaultParagraphFont"/>
    <w:link w:val="CommentText"/>
    <w:uiPriority w:val="99"/>
    <w:semiHidden/>
    <w:rsid w:val="00201534"/>
    <w:rPr>
      <w:sz w:val="20"/>
      <w:szCs w:val="20"/>
    </w:rPr>
  </w:style>
  <w:style w:type="paragraph" w:styleId="CommentSubject">
    <w:name w:val="annotation subject"/>
    <w:basedOn w:val="CommentText"/>
    <w:next w:val="CommentText"/>
    <w:link w:val="CommentSubjectChar"/>
    <w:uiPriority w:val="99"/>
    <w:semiHidden/>
    <w:unhideWhenUsed/>
    <w:rsid w:val="00201534"/>
    <w:rPr>
      <w:b/>
      <w:bCs/>
    </w:rPr>
  </w:style>
  <w:style w:type="character" w:customStyle="1" w:styleId="CommentSubjectChar">
    <w:name w:val="Comment Subject Char"/>
    <w:basedOn w:val="CommentTextChar"/>
    <w:link w:val="CommentSubject"/>
    <w:uiPriority w:val="99"/>
    <w:semiHidden/>
    <w:rsid w:val="00201534"/>
    <w:rPr>
      <w:b/>
      <w:bCs/>
      <w:sz w:val="20"/>
      <w:szCs w:val="20"/>
    </w:rPr>
  </w:style>
  <w:style w:type="paragraph" w:styleId="BalloonText">
    <w:name w:val="Balloon Text"/>
    <w:basedOn w:val="Normal"/>
    <w:link w:val="BalloonTextChar"/>
    <w:uiPriority w:val="99"/>
    <w:semiHidden/>
    <w:unhideWhenUsed/>
    <w:rsid w:val="00201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1534"/>
    <w:rPr>
      <w:rFonts w:ascii="Tahoma" w:hAnsi="Tahoma" w:cs="Tahoma"/>
      <w:sz w:val="16"/>
      <w:szCs w:val="16"/>
    </w:rPr>
  </w:style>
  <w:style w:type="paragraph" w:styleId="ListParagraph">
    <w:name w:val="List Paragraph"/>
    <w:basedOn w:val="Normal"/>
    <w:uiPriority w:val="34"/>
    <w:qFormat/>
    <w:rsid w:val="0023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UCDHS</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msoulsby</dc:creator>
  <cp:lastModifiedBy>Benjamin Chan</cp:lastModifiedBy>
  <cp:revision>3</cp:revision>
  <dcterms:created xsi:type="dcterms:W3CDTF">2014-05-13T22:44:00Z</dcterms:created>
  <dcterms:modified xsi:type="dcterms:W3CDTF">2014-05-13T22:46:00Z</dcterms:modified>
</cp:coreProperties>
</file>